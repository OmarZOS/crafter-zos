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1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>الجـمـهـوريـة الـجـزائـريـة الـديمـقـراطـيـة الـشـعبـيـة</w:t>
      </w:r>
    </w:p>
    <w:p>
      <w:pPr>
        <w:pStyle w:val="Title"/>
        <w:bidi w:val="1"/>
        <w:jc w:val="center"/>
        <w:rPr>
          <w:rFonts w:ascii="Arial" w:hAnsi="Arial" w:cs="Arial"/>
          <w:b/>
          <w:b/>
          <w:bCs/>
          <w:sz w:val="22"/>
          <w:szCs w:val="22"/>
          <w:u w:val="single"/>
        </w:rPr>
      </w:pPr>
      <w:r>
        <w:rPr>
          <w:rFonts w:cs="Arial" w:ascii="Arial" w:hAnsi="Arial"/>
          <w:b/>
          <w:bCs/>
          <w:sz w:val="22"/>
          <w:szCs w:val="22"/>
          <w:u w:val="single"/>
          <w:rtl w:val="true"/>
        </w:rPr>
      </w:r>
    </w:p>
    <w:p>
      <w:pPr>
        <w:pStyle w:val="Caption1"/>
        <w:ind w:right="283" w:hanging="0"/>
        <w:jc w:val="right"/>
        <w:rPr>
          <w:rFonts w:cs="Arial"/>
          <w:sz w:val="32"/>
          <w:szCs w:val="32"/>
          <w:lang w:eastAsia="fr-FR"/>
        </w:rPr>
      </w:pPr>
      <w:r>
        <w:rPr>
          <w:rFonts w:cs="Arial"/>
          <w:sz w:val="32"/>
          <w:szCs w:val="32"/>
          <w:lang w:eastAsia="fr-FR"/>
        </w:rPr>
        <w:t xml:space="preserve"> </w:t>
      </w:r>
      <w:r>
        <w:rPr>
          <w:rFonts w:cs="Arial"/>
          <w:sz w:val="32"/>
          <w:sz w:val="32"/>
          <w:szCs w:val="32"/>
          <w:rtl w:val="true"/>
          <w:lang w:eastAsia="fr-FR"/>
        </w:rPr>
        <w:t>وزارة الـــدفــــــاع الــــوطــنــــي</w:t>
      </w:r>
      <w:r>
        <w:rPr>
          <w:rFonts w:cs="Arial"/>
          <w:sz w:val="32"/>
          <w:sz w:val="32"/>
          <w:szCs w:val="32"/>
          <w:lang w:eastAsia="fr-FR"/>
        </w:rPr>
        <w:t xml:space="preserve">  </w:t>
      </w:r>
    </w:p>
    <w:p>
      <w:pPr>
        <w:pStyle w:val="Caption1"/>
        <w:bidi w:val="1"/>
        <w:jc w:val="left"/>
        <w:rPr>
          <w:rFonts w:cs="Arial"/>
          <w:sz w:val="32"/>
          <w:szCs w:val="32"/>
          <w:lang w:eastAsia="fr-FR" w:bidi="ar-DZ"/>
        </w:rPr>
      </w:pPr>
      <w:r>
        <w:rPr>
          <w:rFonts w:cs="Arial"/>
          <w:sz w:val="32"/>
          <w:szCs w:val="32"/>
          <w:rtl w:val="true"/>
          <w:lang w:eastAsia="fr-FR"/>
        </w:rPr>
        <w:t xml:space="preserve">    </w:t>
      </w:r>
      <w:r>
        <w:rPr>
          <w:rFonts w:cs="Arial"/>
          <w:sz w:val="32"/>
          <w:sz w:val="32"/>
          <w:szCs w:val="32"/>
          <w:rtl w:val="true"/>
          <w:lang w:eastAsia="fr-FR" w:bidi="ar-DZ"/>
        </w:rPr>
        <w:t xml:space="preserve">النـاحـيــة العـسكــــريـــة </w:t>
      </w:r>
      <w:del w:id="0" w:author="Unknown Author" w:date="2023-01-10T11:52:53Z">
        <w:r>
          <w:rPr>
            <w:rFonts w:cs="Arial"/>
            <w:sz w:val="32"/>
            <w:sz w:val="32"/>
            <w:szCs w:val="32"/>
            <w:rtl w:val="true"/>
            <w:lang w:eastAsia="fr-FR" w:bidi="ar-DZ"/>
          </w:rPr>
          <w:delText>الــثـانيــة</w:delText>
        </w:r>
      </w:del>
      <w:ins w:id="1" w:author="Unknown Author" w:date="2023-01-10T11:52:53Z">
        <w:r>
          <w:rPr>
            <w:rFonts w:cs="Arial"/>
            <w:sz w:val="32"/>
            <w:szCs w:val="32"/>
            <w:lang w:eastAsia="fr-FR" w:bidi="ar-DZ"/>
          </w:rPr>
          <w:t>val2</w:t>
        </w:r>
      </w:ins>
    </w:p>
    <w:p>
      <w:pPr>
        <w:pStyle w:val="Normal"/>
        <w:rPr>
          <w:rFonts w:ascii="Arial" w:hAnsi="Arial" w:cs="Arial"/>
          <w:sz w:val="32"/>
          <w:szCs w:val="32"/>
          <w:lang w:bidi="ar-DZ"/>
        </w:rPr>
      </w:pPr>
      <w:r>
        <w:rPr>
          <w:rFonts w:cs="Arial" w:ascii="Arial" w:hAnsi="Arial"/>
          <w:sz w:val="32"/>
          <w:szCs w:val="32"/>
          <w:rtl w:val="true"/>
          <w:lang w:bidi="ar-DZ"/>
        </w:rPr>
        <w:t xml:space="preserve">    </w:t>
      </w:r>
      <w:r>
        <w:rPr>
          <w:rFonts w:ascii="Arial" w:hAnsi="Arial" w:cs="Arial"/>
          <w:sz w:val="32"/>
          <w:sz w:val="32"/>
          <w:szCs w:val="32"/>
          <w:rtl w:val="true"/>
          <w:lang w:bidi="ar-DZ"/>
        </w:rPr>
        <w:t xml:space="preserve">مـركـز </w:t>
      </w:r>
      <w:del w:id="2" w:author="Unknown Author" w:date="2023-01-10T11:53:01Z">
        <w:r>
          <w:rPr>
            <w:rFonts w:ascii="Arial" w:hAnsi="Arial" w:cs="Arial"/>
            <w:sz w:val="32"/>
            <w:sz w:val="32"/>
            <w:szCs w:val="32"/>
            <w:rtl w:val="true"/>
            <w:lang w:bidi="ar-DZ"/>
          </w:rPr>
          <w:delText>الأرشيف</w:delText>
        </w:r>
      </w:del>
      <w:ins w:id="3" w:author="Unknown Author" w:date="2023-01-10T11:53:01Z">
        <w:r>
          <w:rPr>
            <w:rFonts w:cs="Arial" w:ascii="Arial" w:hAnsi="Arial"/>
            <w:sz w:val="32"/>
            <w:szCs w:val="32"/>
            <w:lang w:bidi="ar-DZ"/>
          </w:rPr>
          <w:t>val3</w:t>
        </w:r>
      </w:ins>
      <w:r>
        <w:rPr>
          <w:rFonts w:cs="Arial" w:ascii="Arial" w:hAnsi="Arial"/>
          <w:sz w:val="32"/>
          <w:szCs w:val="32"/>
          <w:rtl w:val="true"/>
          <w:lang w:bidi="ar-DZ"/>
        </w:rPr>
        <w:t xml:space="preserve"> </w:t>
      </w:r>
      <w:r>
        <w:rPr>
          <w:rFonts w:ascii="Arial" w:hAnsi="Arial" w:cs="Arial"/>
          <w:sz w:val="32"/>
          <w:sz w:val="32"/>
          <w:szCs w:val="32"/>
          <w:rtl w:val="true"/>
          <w:lang w:bidi="ar-DZ"/>
        </w:rPr>
        <w:t>الع</w:t>
      </w:r>
      <w:del w:id="4" w:author="Unknown Author" w:date="2023-01-10T15:15:46Z">
        <w:r>
          <w:rPr>
            <w:rFonts w:ascii="Arial" w:hAnsi="Arial" w:cs="Arial"/>
            <w:sz w:val="32"/>
            <w:sz w:val="32"/>
            <w:szCs w:val="32"/>
            <w:rtl w:val="true"/>
            <w:lang w:bidi="ar-DZ"/>
          </w:rPr>
          <w:delText>سك</w:delText>
        </w:r>
      </w:del>
      <w:ins w:id="5" w:author="Unknown Author" w:date="2023-01-10T15:15:46Z">
        <w:r>
          <w:rPr>
            <w:rFonts w:cs="Arial" w:ascii="Arial" w:hAnsi="Arial"/>
            <w:sz w:val="32"/>
            <w:szCs w:val="32"/>
            <w:lang w:bidi="ar-DZ"/>
          </w:rPr>
          <w:t>52</w:t>
        </w:r>
      </w:ins>
      <w:r>
        <w:rPr>
          <w:rFonts w:ascii="Arial" w:hAnsi="Arial" w:cs="Arial"/>
          <w:sz w:val="32"/>
          <w:sz w:val="32"/>
          <w:szCs w:val="32"/>
          <w:rtl w:val="true"/>
          <w:lang w:bidi="ar-DZ"/>
        </w:rPr>
        <w:t xml:space="preserve">ري </w:t>
      </w:r>
      <w:del w:id="6" w:author="Unknown Author" w:date="2023-01-10T11:52:47Z">
        <w:r>
          <w:rPr>
            <w:rFonts w:ascii="Arial" w:hAnsi="Arial" w:cs="Arial"/>
            <w:sz w:val="32"/>
            <w:sz w:val="32"/>
            <w:szCs w:val="32"/>
            <w:rtl w:val="true"/>
            <w:lang w:bidi="ar-DZ"/>
          </w:rPr>
          <w:delText>الوسيط</w:delText>
        </w:r>
      </w:del>
      <w:ins w:id="7" w:author="Unknown Author" w:date="2023-01-10T11:52:47Z">
        <w:r>
          <w:rPr>
            <w:rFonts w:cs="Arial" w:ascii="Arial" w:hAnsi="Arial"/>
            <w:sz w:val="32"/>
            <w:szCs w:val="32"/>
            <w:lang w:bidi="ar-DZ"/>
          </w:rPr>
          <w:t>val1</w:t>
        </w:r>
      </w:ins>
      <w:r>
        <w:rPr>
          <w:rFonts w:cs="Arial" w:ascii="Arial" w:hAnsi="Arial"/>
          <w:sz w:val="32"/>
          <w:szCs w:val="32"/>
          <w:rtl w:val="true"/>
          <w:lang w:bidi="ar-DZ"/>
        </w:rPr>
        <w:t xml:space="preserve">                                                   </w:t>
      </w:r>
      <w:r>
        <w:rPr>
          <w:rFonts w:ascii="Arial" w:hAnsi="Arial" w:cs="Arial"/>
          <w:sz w:val="32"/>
          <w:sz w:val="32"/>
          <w:szCs w:val="32"/>
          <w:rtl w:val="true"/>
          <w:lang w:bidi="ar-DZ"/>
        </w:rPr>
        <w:t>وهران في</w:t>
      </w:r>
      <w:r>
        <w:rPr>
          <w:rFonts w:cs="Arial" w:ascii="Arial" w:hAnsi="Arial"/>
          <w:sz w:val="32"/>
          <w:szCs w:val="32"/>
          <w:rtl w:val="true"/>
          <w:lang w:bidi="ar-DZ"/>
        </w:rPr>
        <w:t>:</w:t>
      </w:r>
    </w:p>
    <w:p>
      <w:pPr>
        <w:pStyle w:val="Normal"/>
        <w:rPr>
          <w:rFonts w:ascii="Arial" w:hAnsi="Arial" w:cs="Arial"/>
          <w:sz w:val="32"/>
          <w:szCs w:val="32"/>
          <w:lang w:bidi="ar-DZ"/>
        </w:rPr>
      </w:pPr>
      <w:r>
        <w:rPr>
          <w:rFonts w:cs="Arial" w:ascii="Arial" w:hAnsi="Arial"/>
          <w:sz w:val="32"/>
          <w:szCs w:val="32"/>
          <w:rtl w:val="true"/>
          <w:lang w:bidi="ar-DZ"/>
        </w:rPr>
        <w:t xml:space="preserve">    </w:t>
      </w:r>
      <w:r>
        <w:rPr>
          <w:rFonts w:ascii="Arial" w:hAnsi="Arial" w:cs="Arial"/>
          <w:sz w:val="32"/>
          <w:sz w:val="32"/>
          <w:szCs w:val="32"/>
          <w:rtl w:val="true"/>
          <w:lang w:bidi="ar-DZ"/>
        </w:rPr>
        <w:t>رقم</w:t>
      </w:r>
      <w:r>
        <w:rPr>
          <w:rFonts w:cs="Arial" w:ascii="Arial" w:hAnsi="Arial"/>
          <w:sz w:val="32"/>
          <w:szCs w:val="32"/>
          <w:rtl w:val="true"/>
          <w:lang w:bidi="ar-DZ"/>
        </w:rPr>
        <w:t xml:space="preserve">:       </w:t>
      </w:r>
      <w:del w:id="8" w:author="Windows User" w:date="2022-11-11T16:50:00Z">
        <w:bookmarkStart w:id="0" w:name="_GoBack"/>
        <w:bookmarkEnd w:id="0"/>
        <w:r>
          <w:rPr>
            <w:rFonts w:cs="Arial" w:ascii="Arial" w:hAnsi="Arial"/>
            <w:sz w:val="32"/>
            <w:szCs w:val="32"/>
            <w:rtl w:val="true"/>
            <w:lang w:bidi="ar-DZ"/>
          </w:rPr>
          <w:delText xml:space="preserve"> </w:delText>
        </w:r>
      </w:del>
      <w:r>
        <w:rPr>
          <w:rFonts w:cs="Arial" w:ascii="Arial" w:hAnsi="Arial"/>
          <w:sz w:val="32"/>
          <w:szCs w:val="32"/>
          <w:rtl w:val="true"/>
          <w:lang w:bidi="ar-DZ"/>
        </w:rPr>
        <w:t>/</w:t>
      </w:r>
      <w:r>
        <w:rPr>
          <w:rFonts w:cs="Arial" w:ascii="Arial" w:hAnsi="Arial"/>
          <w:sz w:val="32"/>
          <w:szCs w:val="32"/>
          <w:lang w:bidi="ar-DZ"/>
        </w:rPr>
        <w:t>2022</w:t>
      </w:r>
      <w:r>
        <w:rPr>
          <w:rFonts w:cs="Arial" w:ascii="Arial" w:hAnsi="Arial"/>
          <w:sz w:val="32"/>
          <w:szCs w:val="32"/>
          <w:rtl w:val="true"/>
          <w:lang w:bidi="ar-DZ"/>
        </w:rPr>
        <w:t>/</w:t>
      </w:r>
      <w:r>
        <w:rPr>
          <w:rFonts w:ascii="Arial" w:hAnsi="Arial" w:cs="Arial"/>
          <w:sz w:val="32"/>
          <w:sz w:val="32"/>
          <w:szCs w:val="32"/>
          <w:rtl w:val="true"/>
          <w:lang w:bidi="ar-DZ"/>
        </w:rPr>
        <w:t>أ</w:t>
      </w:r>
      <w:r>
        <w:rPr>
          <w:rFonts w:cs="Arial" w:ascii="Arial" w:hAnsi="Arial"/>
          <w:sz w:val="32"/>
          <w:szCs w:val="32"/>
          <w:rtl w:val="true"/>
          <w:lang w:bidi="ar-DZ"/>
        </w:rPr>
        <w:t>.</w:t>
      </w:r>
      <w:r>
        <w:rPr>
          <w:rFonts w:ascii="Arial" w:hAnsi="Arial" w:cs="Arial"/>
          <w:sz w:val="32"/>
          <w:sz w:val="32"/>
          <w:szCs w:val="32"/>
          <w:rtl w:val="true"/>
          <w:lang w:bidi="ar-DZ"/>
        </w:rPr>
        <w:t>ع</w:t>
      </w:r>
      <w:r>
        <w:rPr>
          <w:rFonts w:cs="Arial" w:ascii="Arial" w:hAnsi="Arial"/>
          <w:sz w:val="32"/>
          <w:szCs w:val="32"/>
          <w:rtl w:val="true"/>
          <w:lang w:bidi="ar-DZ"/>
        </w:rPr>
        <w:t>/</w:t>
      </w:r>
      <w:r>
        <w:rPr>
          <w:rFonts w:ascii="Arial" w:hAnsi="Arial" w:cs="Arial"/>
          <w:sz w:val="32"/>
          <w:sz w:val="32"/>
          <w:szCs w:val="32"/>
          <w:rtl w:val="true"/>
          <w:lang w:bidi="ar-DZ"/>
        </w:rPr>
        <w:t>م</w:t>
      </w:r>
      <w:r>
        <w:rPr>
          <w:rFonts w:cs="Arial" w:ascii="Arial" w:hAnsi="Arial"/>
          <w:sz w:val="32"/>
          <w:szCs w:val="32"/>
          <w:rtl w:val="true"/>
          <w:lang w:bidi="ar-DZ"/>
        </w:rPr>
        <w:t>.</w:t>
      </w:r>
      <w:r>
        <w:rPr>
          <w:rFonts w:ascii="Arial" w:hAnsi="Arial" w:cs="Arial"/>
          <w:sz w:val="32"/>
          <w:sz w:val="32"/>
          <w:szCs w:val="32"/>
          <w:rtl w:val="true"/>
          <w:lang w:bidi="ar-DZ"/>
        </w:rPr>
        <w:t>أ</w:t>
      </w:r>
      <w:r>
        <w:rPr>
          <w:rFonts w:cs="Arial" w:ascii="Arial" w:hAnsi="Arial"/>
          <w:sz w:val="32"/>
          <w:szCs w:val="32"/>
          <w:rtl w:val="true"/>
          <w:lang w:bidi="ar-DZ"/>
        </w:rPr>
        <w:t>.</w:t>
      </w:r>
      <w:r>
        <w:rPr>
          <w:rFonts w:ascii="Arial" w:hAnsi="Arial" w:cs="Arial"/>
          <w:sz w:val="32"/>
          <w:sz w:val="32"/>
          <w:szCs w:val="32"/>
          <w:rtl w:val="true"/>
          <w:lang w:bidi="ar-DZ"/>
        </w:rPr>
        <w:t>ع</w:t>
      </w:r>
      <w:r>
        <w:rPr>
          <w:rFonts w:cs="Arial" w:ascii="Arial" w:hAnsi="Arial"/>
          <w:sz w:val="32"/>
          <w:szCs w:val="32"/>
          <w:rtl w:val="true"/>
          <w:lang w:bidi="ar-DZ"/>
        </w:rPr>
        <w:t>.</w:t>
      </w:r>
      <w:r>
        <w:rPr>
          <w:rFonts w:ascii="Arial" w:hAnsi="Arial" w:cs="Arial"/>
          <w:sz w:val="32"/>
          <w:sz w:val="32"/>
          <w:szCs w:val="32"/>
          <w:rtl w:val="true"/>
          <w:lang w:bidi="ar-DZ"/>
        </w:rPr>
        <w:t>و</w:t>
      </w:r>
      <w:r>
        <w:rPr>
          <w:rFonts w:cs="Arial" w:ascii="Arial" w:hAnsi="Arial"/>
          <w:sz w:val="32"/>
          <w:szCs w:val="32"/>
          <w:rtl w:val="true"/>
          <w:lang w:bidi="ar-DZ"/>
        </w:rPr>
        <w:t>/</w:t>
      </w:r>
      <w:r>
        <w:rPr>
          <w:rFonts w:ascii="Arial" w:hAnsi="Arial" w:cs="Arial"/>
          <w:sz w:val="32"/>
          <w:sz w:val="32"/>
          <w:szCs w:val="32"/>
          <w:rtl w:val="true"/>
          <w:lang w:bidi="ar-DZ"/>
        </w:rPr>
        <w:t>ن ع</w:t>
      </w:r>
      <w:r>
        <w:rPr>
          <w:rFonts w:cs="Arial" w:ascii="Arial" w:hAnsi="Arial"/>
          <w:sz w:val="32"/>
          <w:szCs w:val="32"/>
          <w:lang w:bidi="ar-DZ"/>
        </w:rPr>
        <w:t>2</w:t>
      </w:r>
    </w:p>
    <w:p>
      <w:pPr>
        <w:pStyle w:val="Caption1"/>
        <w:bidi w:val="1"/>
        <w:jc w:val="left"/>
        <w:rPr>
          <w:rFonts w:cs="Arial"/>
          <w:sz w:val="20"/>
          <w:szCs w:val="20"/>
          <w:lang w:eastAsia="fr-FR"/>
        </w:rPr>
      </w:pPr>
      <w:r>
        <w:rPr>
          <w:rFonts w:cs="Arial"/>
          <w:sz w:val="20"/>
          <w:szCs w:val="20"/>
          <w:rtl w:val="true"/>
          <w:lang w:eastAsia="fr-FR"/>
        </w:rPr>
      </w:r>
    </w:p>
    <w:p>
      <w:pPr>
        <w:pStyle w:val="Caption1"/>
        <w:bidi w:val="1"/>
        <w:jc w:val="left"/>
        <w:rPr>
          <w:rFonts w:cs="Arial"/>
          <w:sz w:val="18"/>
          <w:szCs w:val="18"/>
          <w:lang w:eastAsia="fr-FR"/>
        </w:rPr>
      </w:pPr>
      <w:r>
        <w:rPr>
          <w:rFonts w:cs="Arial"/>
          <w:sz w:val="18"/>
          <w:szCs w:val="18"/>
          <w:rtl w:val="true"/>
          <w:lang w:eastAsia="fr-FR"/>
        </w:rPr>
      </w:r>
    </w:p>
    <w:p>
      <w:pPr>
        <w:pStyle w:val="Caption1"/>
        <w:bidi w:val="1"/>
        <w:jc w:val="center"/>
        <w:rPr>
          <w:rFonts w:cs="Arial"/>
          <w:sz w:val="34"/>
          <w:szCs w:val="34"/>
          <w:u w:val="single"/>
          <w:lang w:eastAsia="fr-FR"/>
        </w:rPr>
      </w:pPr>
      <w:r>
        <w:rPr>
          <w:rFonts w:cs="Arial"/>
          <w:sz w:val="34"/>
          <w:sz w:val="34"/>
          <w:szCs w:val="34"/>
          <w:u w:val="single"/>
          <w:rtl w:val="true"/>
          <w:lang w:eastAsia="fr-FR"/>
        </w:rPr>
        <w:t xml:space="preserve">جـــــدول </w:t>
      </w:r>
      <w:del w:id="9" w:author="Unknown Author" w:date="2023-01-10T15:17:13Z">
        <w:r>
          <w:rPr>
            <w:rFonts w:cs="Arial"/>
            <w:sz w:val="34"/>
            <w:sz w:val="34"/>
            <w:szCs w:val="34"/>
            <w:u w:val="single"/>
            <w:rtl w:val="true"/>
            <w:lang w:eastAsia="fr-FR"/>
          </w:rPr>
          <w:delText>إر</w:delText>
        </w:r>
      </w:del>
      <w:r>
        <w:rPr>
          <w:rFonts w:cs="Arial"/>
          <w:sz w:val="34"/>
          <w:sz w:val="34"/>
          <w:szCs w:val="34"/>
          <w:u w:val="single"/>
          <w:rtl w:val="true"/>
          <w:lang w:eastAsia="fr-FR"/>
        </w:rPr>
        <w:t>ســــ</w:t>
      </w:r>
      <w:ins w:id="10" w:author="Unknown Author" w:date="2023-01-10T15:17:03Z">
        <w:r>
          <w:rPr>
            <w:rFonts w:cs="Arial"/>
            <w:sz w:val="34"/>
            <w:szCs w:val="34"/>
            <w:u w:val="single"/>
            <w:lang w:eastAsia="fr-FR"/>
          </w:rPr>
          <w:t>old</w:t>
        </w:r>
      </w:ins>
      <w:r>
        <w:rPr>
          <w:rFonts w:cs="Arial"/>
          <w:sz w:val="34"/>
          <w:sz w:val="34"/>
          <w:szCs w:val="34"/>
          <w:u w:val="single"/>
          <w:rtl w:val="true"/>
          <w:lang w:eastAsia="fr-FR"/>
        </w:rPr>
        <w:t>ــال</w:t>
      </w:r>
    </w:p>
    <w:p>
      <w:pPr>
        <w:pStyle w:val="Caption1"/>
        <w:bidi w:val="1"/>
        <w:jc w:val="left"/>
        <w:rPr>
          <w:rFonts w:cs="Arial"/>
          <w:sz w:val="32"/>
          <w:szCs w:val="32"/>
        </w:rPr>
      </w:pPr>
      <w:r>
        <w:rPr>
          <w:rFonts w:cs="Arial"/>
          <w:sz w:val="32"/>
          <w:szCs w:val="32"/>
          <w:rtl w:val="true"/>
        </w:rPr>
        <w:t xml:space="preserve">                                                        </w:t>
      </w:r>
      <w:ins w:id="11" w:author="Unknown Author" w:date="2023-01-10T11:55:25Z">
        <w:r>
          <w:rPr>
            <w:rFonts w:cs="Arial"/>
            <w:sz w:val="32"/>
            <w:szCs w:val="32"/>
          </w:rPr>
          <w:t>cal</w:t>
        </w:r>
      </w:ins>
    </w:p>
    <w:p>
      <w:pPr>
        <w:pStyle w:val="Caption1"/>
        <w:spacing w:lineRule="auto" w:line="360"/>
        <w:jc w:val="center"/>
        <w:rPr>
          <w:rFonts w:cs="Arial"/>
          <w:sz w:val="32"/>
          <w:szCs w:val="32"/>
          <w:lang w:eastAsia="fr-FR" w:bidi="ar-DZ"/>
        </w:rPr>
      </w:pPr>
      <w:r>
        <w:rPr>
          <w:rFonts w:cs="Arial"/>
          <w:sz w:val="34"/>
          <w:sz w:val="34"/>
          <w:szCs w:val="34"/>
          <w:rtl w:val="true"/>
          <w:lang w:eastAsia="fr-FR"/>
        </w:rPr>
        <w:t>إلــى</w:t>
      </w:r>
      <w:r>
        <w:rPr>
          <w:rFonts w:cs="Arial"/>
          <w:sz w:val="32"/>
          <w:sz w:val="32"/>
          <w:szCs w:val="32"/>
          <w:rtl w:val="true"/>
          <w:lang w:eastAsia="fr-FR"/>
        </w:rPr>
        <w:t xml:space="preserve"> الســيـ</w:t>
      </w:r>
      <w:r>
        <w:rPr>
          <w:rFonts w:cs="Arial"/>
          <w:sz w:val="32"/>
          <w:sz w:val="32"/>
          <w:szCs w:val="32"/>
          <w:rtl w:val="true"/>
          <w:lang w:eastAsia="fr-FR" w:bidi="ar-DZ"/>
        </w:rPr>
        <w:t>د العقيد</w:t>
      </w:r>
      <w:r>
        <w:rPr>
          <w:rFonts w:cs="Arial"/>
          <w:sz w:val="32"/>
          <w:sz w:val="32"/>
          <w:szCs w:val="32"/>
          <w:lang w:eastAsia="fr-FR" w:bidi="ar-DZ"/>
        </w:rPr>
        <w:t xml:space="preserve">  </w:t>
      </w:r>
    </w:p>
    <w:p>
      <w:pPr>
        <w:pStyle w:val="Normal"/>
        <w:jc w:val="center"/>
        <w:rPr>
          <w:rFonts w:ascii="Arial" w:hAnsi="Arial" w:cs="Arial"/>
          <w:sz w:val="34"/>
          <w:szCs w:val="34"/>
          <w:lang w:bidi="ar-DZ"/>
        </w:rPr>
      </w:pPr>
      <w:r>
        <w:rPr>
          <w:rFonts w:ascii="Arial" w:hAnsi="Arial" w:cs="Arial"/>
          <w:sz w:val="34"/>
          <w:sz w:val="34"/>
          <w:szCs w:val="34"/>
          <w:rtl w:val="true"/>
          <w:lang w:bidi="ar-DZ"/>
        </w:rPr>
        <w:t>قائد مركز تدريب المشاة أرزيو</w:t>
      </w:r>
      <w:r>
        <w:rPr>
          <w:rFonts w:cs="Arial" w:ascii="Arial" w:hAnsi="Arial"/>
          <w:sz w:val="34"/>
          <w:szCs w:val="34"/>
          <w:rtl w:val="true"/>
          <w:lang w:bidi="ar-DZ"/>
        </w:rPr>
        <w:t>/</w:t>
      </w:r>
      <w:r>
        <w:rPr>
          <w:rFonts w:ascii="Arial" w:hAnsi="Arial" w:cs="Arial"/>
          <w:sz w:val="34"/>
          <w:sz w:val="34"/>
          <w:szCs w:val="34"/>
          <w:rtl w:val="true"/>
          <w:lang w:bidi="ar-DZ"/>
        </w:rPr>
        <w:t>ن ع</w:t>
      </w:r>
      <w:r>
        <w:rPr>
          <w:rFonts w:cs="Arial" w:ascii="Arial" w:hAnsi="Arial"/>
          <w:sz w:val="34"/>
          <w:szCs w:val="34"/>
          <w:lang w:bidi="ar-DZ"/>
        </w:rPr>
        <w:t>2</w:t>
      </w:r>
    </w:p>
    <w:p>
      <w:pPr>
        <w:pStyle w:val="Normal"/>
        <w:jc w:val="center"/>
        <w:rPr>
          <w:rFonts w:ascii="Arial" w:hAnsi="Arial" w:cs="Arial"/>
          <w:sz w:val="34"/>
          <w:szCs w:val="34"/>
          <w:lang w:bidi="ar-DZ"/>
        </w:rPr>
      </w:pPr>
      <w:ins w:id="12" w:author="Unknown Author" w:date="2023-01-10T11:55:20Z">
        <w:r>
          <w:rPr>
            <w:rFonts w:cs="Arial" w:ascii="Arial" w:hAnsi="Arial"/>
            <w:sz w:val="34"/>
            <w:szCs w:val="34"/>
            <w:lang w:bidi="ar-DZ"/>
          </w:rPr>
          <w:t>dal</w:t>
        </w:r>
      </w:ins>
    </w:p>
    <w:p>
      <w:pPr>
        <w:pStyle w:val="Normal"/>
        <w:jc w:val="center"/>
        <w:rPr>
          <w:rFonts w:ascii="Arial" w:hAnsi="Arial" w:cs="Arial"/>
          <w:sz w:val="34"/>
          <w:szCs w:val="34"/>
          <w:lang w:bidi="ar-DZ"/>
        </w:rPr>
      </w:pPr>
      <w:r>
        <w:rPr>
          <w:rFonts w:cs="Arial" w:ascii="Arial" w:hAnsi="Arial"/>
          <w:sz w:val="34"/>
          <w:szCs w:val="34"/>
          <w:rtl w:val="true"/>
          <w:lang w:bidi="ar-DZ"/>
        </w:rPr>
      </w:r>
    </w:p>
    <w:tbl>
      <w:tblPr>
        <w:bidiVisual w:val="true"/>
        <w:tblW w:w="11482" w:type="dxa"/>
        <w:jc w:val="left"/>
        <w:tblInd w:w="-22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812"/>
        <w:gridCol w:w="707"/>
        <w:gridCol w:w="4963"/>
      </w:tblGrid>
      <w:tr>
        <w:trPr>
          <w:trHeight w:val="657" w:hRule="atLeast"/>
        </w:trPr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32"/>
                <w:szCs w:val="32"/>
                <w:lang w:eastAsia="en-US"/>
              </w:rPr>
            </w:pPr>
            <w:r>
              <w:rPr>
                <w:rFonts w:ascii="Arial" w:hAnsi="Arial" w:cs="Arial"/>
                <w:sz w:val="32"/>
                <w:sz w:val="32"/>
                <w:szCs w:val="32"/>
                <w:rtl w:val="true"/>
                <w:lang w:eastAsia="en-US"/>
              </w:rPr>
              <w:t>التعـــــيين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32"/>
                <w:szCs w:val="32"/>
                <w:lang w:eastAsia="en-US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  <w:lang w:eastAsia="en-US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32"/>
                <w:szCs w:val="32"/>
                <w:lang w:eastAsia="en-US"/>
              </w:rPr>
            </w:pPr>
            <w:r>
              <w:rPr>
                <w:rFonts w:ascii="Arial" w:hAnsi="Arial" w:cs="Arial"/>
                <w:sz w:val="32"/>
                <w:sz w:val="32"/>
                <w:szCs w:val="32"/>
                <w:rtl w:val="true"/>
                <w:lang w:eastAsia="en-US"/>
              </w:rPr>
              <w:t>العدد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32"/>
                <w:szCs w:val="32"/>
                <w:lang w:eastAsia="en-US"/>
              </w:rPr>
            </w:pPr>
            <w:r>
              <w:rPr>
                <w:rFonts w:ascii="Arial" w:hAnsi="Arial" w:cs="Arial"/>
                <w:sz w:val="32"/>
                <w:sz w:val="32"/>
                <w:szCs w:val="32"/>
                <w:rtl w:val="true"/>
                <w:lang w:eastAsia="en-US"/>
              </w:rPr>
              <w:t>الملاحــظة</w:t>
            </w:r>
          </w:p>
        </w:tc>
      </w:tr>
      <w:tr>
        <w:trPr>
          <w:trHeight w:val="5400" w:hRule="atLeast"/>
        </w:trPr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32"/>
                <w:szCs w:val="32"/>
                <w:lang w:eastAsia="en-US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  <w:lang w:eastAsia="en-US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32"/>
                <w:szCs w:val="32"/>
                <w:lang w:eastAsia="en-US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  <w:lang w:eastAsia="en-US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32"/>
                <w:szCs w:val="32"/>
                <w:lang w:eastAsia="en-US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  <w:lang w:eastAsia="en-US"/>
              </w:rPr>
              <w:t xml:space="preserve">   </w:t>
            </w:r>
            <w:r>
              <w:rPr>
                <w:rFonts w:ascii="Arial" w:hAnsi="Arial" w:cs="Arial"/>
                <w:sz w:val="32"/>
                <w:sz w:val="32"/>
                <w:szCs w:val="32"/>
                <w:rtl w:val="true"/>
                <w:lang w:eastAsia="en-US"/>
              </w:rPr>
              <w:t>تجــــدون رفـقــــة هــذا الــجــــدول مـا يـلي</w:t>
            </w:r>
            <w:r>
              <w:rPr>
                <w:rFonts w:cs="Arial" w:ascii="Arial" w:hAnsi="Arial"/>
                <w:sz w:val="32"/>
                <w:szCs w:val="32"/>
                <w:rtl w:val="true"/>
                <w:lang w:eastAsia="en-US"/>
              </w:rPr>
              <w:t>: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32"/>
                <w:szCs w:val="32"/>
                <w:lang w:eastAsia="en-US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  <w:lang w:eastAsia="en-US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32"/>
                <w:szCs w:val="32"/>
                <w:lang w:eastAsia="en-US" w:bidi="ar-DZ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  <w:lang w:eastAsia="en-US" w:bidi="ar-DZ"/>
              </w:rPr>
              <w:t xml:space="preserve">    </w:t>
            </w:r>
            <w:r>
              <w:rPr>
                <w:rFonts w:ascii="Arial" w:hAnsi="Arial" w:cs="Arial"/>
                <w:sz w:val="32"/>
                <w:sz w:val="32"/>
                <w:szCs w:val="32"/>
                <w:rtl w:val="true"/>
                <w:lang w:eastAsia="en-US" w:bidi="ar-DZ"/>
              </w:rPr>
              <w:t xml:space="preserve">نسخة من شهادة التربص المغلق في تسيير الأرشيف الخاص بــ </w:t>
            </w:r>
            <w:r>
              <w:rPr>
                <w:rFonts w:cs="Arial" w:ascii="Arial" w:hAnsi="Arial"/>
                <w:sz w:val="32"/>
                <w:szCs w:val="32"/>
                <w:rtl w:val="true"/>
                <w:lang w:eastAsia="en-US" w:bidi="ar-DZ"/>
              </w:rPr>
              <w:t>:</w:t>
            </w:r>
          </w:p>
          <w:p>
            <w:pPr>
              <w:pStyle w:val="Normal"/>
              <w:widowControl w:val="false"/>
              <w:ind w:firstLine="720"/>
              <w:rPr>
                <w:rFonts w:ascii="Arial" w:hAnsi="Arial" w:cs="Arial"/>
                <w:sz w:val="32"/>
                <w:szCs w:val="32"/>
                <w:lang w:eastAsia="en-US" w:bidi="ar-DZ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  <w:lang w:eastAsia="en-US" w:bidi="ar-DZ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32"/>
                <w:szCs w:val="32"/>
                <w:lang w:eastAsia="en-US" w:bidi="ar-DZ"/>
              </w:rPr>
            </w:pPr>
            <w:r>
              <w:rPr>
                <w:rFonts w:ascii="Arial" w:hAnsi="Arial" w:cs="Arial"/>
                <w:sz w:val="32"/>
                <w:sz w:val="32"/>
                <w:szCs w:val="32"/>
                <w:rtl w:val="true"/>
                <w:lang w:eastAsia="en-US" w:bidi="ar-DZ"/>
              </w:rPr>
              <w:t>رقيب م</w:t>
            </w:r>
            <w:r>
              <w:rPr>
                <w:rFonts w:cs="Arial" w:ascii="Arial" w:hAnsi="Arial"/>
                <w:sz w:val="32"/>
                <w:szCs w:val="32"/>
                <w:rtl w:val="true"/>
                <w:lang w:eastAsia="en-US" w:bidi="ar-DZ"/>
              </w:rPr>
              <w:t xml:space="preserve">: </w:t>
            </w:r>
            <w:r>
              <w:rPr>
                <w:rFonts w:ascii="Arial" w:hAnsi="Arial" w:cs="Arial"/>
                <w:sz w:val="32"/>
                <w:sz w:val="32"/>
                <w:szCs w:val="32"/>
                <w:rtl w:val="true"/>
                <w:lang w:eastAsia="en-US" w:bidi="ar-DZ"/>
              </w:rPr>
              <w:t>بن عياد غليمة</w:t>
            </w:r>
            <w:r>
              <w:rPr>
                <w:rFonts w:cs="Arial" w:ascii="Arial" w:hAnsi="Arial"/>
                <w:sz w:val="32"/>
                <w:szCs w:val="32"/>
                <w:rtl w:val="true"/>
                <w:lang w:eastAsia="en-US" w:bidi="ar-DZ"/>
              </w:rPr>
              <w:t>.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32"/>
                <w:szCs w:val="32"/>
                <w:lang w:eastAsia="en-US" w:bidi="ar-DZ"/>
              </w:rPr>
            </w:pPr>
            <w:r>
              <w:rPr>
                <w:rFonts w:ascii="Arial" w:hAnsi="Arial" w:cs="Arial"/>
                <w:sz w:val="32"/>
                <w:sz w:val="32"/>
                <w:szCs w:val="32"/>
                <w:rtl w:val="true"/>
                <w:lang w:eastAsia="en-US" w:bidi="ar-DZ"/>
              </w:rPr>
              <w:t>رقم التسجيل</w:t>
            </w:r>
            <w:r>
              <w:rPr>
                <w:rFonts w:cs="Arial" w:ascii="Arial" w:hAnsi="Arial"/>
                <w:sz w:val="32"/>
                <w:szCs w:val="32"/>
                <w:rtl w:val="true"/>
                <w:lang w:eastAsia="en-US" w:bidi="ar-DZ"/>
              </w:rPr>
              <w:t>:</w:t>
            </w:r>
            <w:r>
              <w:rPr>
                <w:rFonts w:cs="Arial" w:ascii="Arial" w:hAnsi="Arial"/>
                <w:sz w:val="32"/>
                <w:szCs w:val="32"/>
                <w:lang w:eastAsia="en-US" w:bidi="ar-DZ"/>
              </w:rPr>
              <w:t>2015.464.02872</w:t>
            </w:r>
            <w:r>
              <w:rPr>
                <w:rFonts w:cs="Arial" w:ascii="Arial" w:hAnsi="Arial"/>
                <w:sz w:val="32"/>
                <w:szCs w:val="32"/>
                <w:rtl w:val="true"/>
                <w:lang w:eastAsia="en-US" w:bidi="ar-DZ"/>
              </w:rPr>
              <w:t>.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32"/>
                <w:szCs w:val="32"/>
                <w:lang w:eastAsia="en-US" w:bidi="ar-DZ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  <w:lang w:eastAsia="en-US" w:bidi="ar-DZ"/>
              </w:rPr>
              <mc:AlternateContent>
                <mc:Choice Requires="wps">
                  <w:drawing>
                    <wp:anchor behindDoc="0" distT="5080" distB="5080" distL="5080" distR="5080" simplePos="0" locked="0" layoutInCell="0" allowOverlap="1" relativeHeight="2" wp14:anchorId="3D5CA8EA">
                      <wp:simplePos x="0" y="0"/>
                      <wp:positionH relativeFrom="column">
                        <wp:posOffset>-3648075</wp:posOffset>
                      </wp:positionH>
                      <wp:positionV relativeFrom="paragraph">
                        <wp:posOffset>417830</wp:posOffset>
                      </wp:positionV>
                      <wp:extent cx="7254240" cy="8255"/>
                      <wp:effectExtent l="5080" t="5080" r="5080" b="5080"/>
                      <wp:wrapNone/>
                      <wp:docPr id="1" name="Connecteur droit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7254360" cy="828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287.25pt,32.9pt" to="283.9pt,33.5pt" ID="Connecteur droit 1" stroked="t" o:allowincell="f" style="position:absolute;flip:x" wp14:anchorId="3D5CA8EA">
                      <v:stroke color="black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881" w:leader="none"/>
              </w:tabs>
              <w:rPr>
                <w:rFonts w:ascii="Arial" w:hAnsi="Arial" w:cs="Arial"/>
                <w:sz w:val="32"/>
                <w:szCs w:val="32"/>
                <w:lang w:eastAsia="en-US" w:bidi="ar-DZ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  <w:lang w:eastAsia="en-US" w:bidi="ar-DZ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3881" w:leader="none"/>
              </w:tabs>
              <w:rPr>
                <w:rFonts w:ascii="Arial" w:hAnsi="Arial" w:cs="Arial"/>
                <w:sz w:val="32"/>
                <w:szCs w:val="32"/>
                <w:lang w:eastAsia="en-US" w:bidi="ar-DZ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  <w:lang w:eastAsia="en-US" w:bidi="ar-DZ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3881" w:leader="none"/>
              </w:tabs>
              <w:rPr>
                <w:rFonts w:ascii="Arial" w:hAnsi="Arial" w:cs="Arial"/>
                <w:sz w:val="32"/>
                <w:szCs w:val="32"/>
                <w:lang w:eastAsia="en-US" w:bidi="ar-DZ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  <w:lang w:eastAsia="en-US" w:bidi="ar-DZ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3881" w:leader="none"/>
              </w:tabs>
              <w:rPr>
                <w:rFonts w:ascii="Arial" w:hAnsi="Arial" w:cs="Arial"/>
                <w:sz w:val="32"/>
                <w:szCs w:val="32"/>
                <w:lang w:eastAsia="en-US" w:bidi="ar-DZ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  <w:lang w:eastAsia="en-US" w:bidi="ar-DZ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3881" w:leader="none"/>
              </w:tabs>
              <w:rPr>
                <w:rFonts w:ascii="Arial" w:hAnsi="Arial" w:cs="Arial"/>
                <w:sz w:val="32"/>
                <w:szCs w:val="32"/>
                <w:lang w:eastAsia="en-US" w:bidi="ar-DZ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  <w:lang w:eastAsia="en-US" w:bidi="ar-DZ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3881" w:leader="none"/>
              </w:tabs>
              <w:rPr>
                <w:rFonts w:ascii="Arial" w:hAnsi="Arial" w:cs="Arial"/>
                <w:sz w:val="32"/>
                <w:szCs w:val="32"/>
                <w:lang w:eastAsia="en-US" w:bidi="ar-DZ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  <w:lang w:eastAsia="en-US" w:bidi="ar-DZ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32"/>
                <w:szCs w:val="32"/>
                <w:lang w:eastAsia="en-US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  <w:lang w:eastAsia="en-US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32"/>
                <w:szCs w:val="32"/>
                <w:lang w:eastAsia="en-US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  <w:lang w:eastAsia="en-US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32"/>
                <w:szCs w:val="32"/>
                <w:lang w:eastAsia="en-US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  <w:lang w:eastAsia="en-US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32"/>
                <w:szCs w:val="32"/>
                <w:lang w:eastAsia="en-US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  <w:lang w:eastAsia="en-US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"/>
                <w:szCs w:val="2"/>
                <w:lang w:eastAsia="en-US"/>
              </w:rPr>
            </w:pPr>
            <w:r>
              <w:rPr>
                <w:rFonts w:cs="Arial" w:ascii="Arial" w:hAnsi="Arial"/>
                <w:sz w:val="2"/>
                <w:szCs w:val="2"/>
                <w:rtl w:val="true"/>
                <w:lang w:eastAsia="en-US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32"/>
                <w:szCs w:val="32"/>
                <w:lang w:eastAsia="en-US"/>
              </w:rPr>
            </w:pPr>
            <w:r>
              <w:rPr>
                <w:rFonts w:cs="Arial" w:ascii="Arial" w:hAnsi="Arial"/>
                <w:sz w:val="32"/>
                <w:szCs w:val="32"/>
                <w:lang w:eastAsia="en-US"/>
              </w:rPr>
              <w:t>01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"/>
                <w:szCs w:val="2"/>
                <w:lang w:eastAsia="en-US"/>
              </w:rPr>
            </w:pPr>
            <w:r>
              <w:rPr>
                <w:rFonts w:cs="Arial" w:ascii="Arial" w:hAnsi="Arial"/>
                <w:sz w:val="2"/>
                <w:szCs w:val="2"/>
                <w:rtl w:val="true"/>
                <w:lang w:eastAsia="en-US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32"/>
                <w:szCs w:val="32"/>
                <w:lang w:eastAsia="en-US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  <w:lang w:eastAsia="en-US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32"/>
                <w:szCs w:val="32"/>
                <w:lang w:eastAsia="en-US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  <w:lang w:eastAsia="en-US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32"/>
                <w:szCs w:val="32"/>
                <w:lang w:eastAsia="en-US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  <w:lang w:eastAsia="en-US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32"/>
                <w:szCs w:val="32"/>
                <w:lang w:eastAsia="en-US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  <w:lang w:eastAsia="en-US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32"/>
                <w:szCs w:val="32"/>
                <w:lang w:eastAsia="en-US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  <w:lang w:eastAsia="en-US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32"/>
                <w:szCs w:val="32"/>
                <w:lang w:eastAsia="en-US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  <w:lang w:eastAsia="en-US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32"/>
                <w:szCs w:val="32"/>
                <w:lang w:eastAsia="en-US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  <w:lang w:eastAsia="en-US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32"/>
                <w:szCs w:val="32"/>
                <w:lang w:eastAsia="en-US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  <w:lang w:eastAsia="en-US"/>
              </w:rPr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32"/>
                <w:szCs w:val="32"/>
                <w:lang w:eastAsia="en-US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  <w:lang w:eastAsia="en-US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32"/>
                <w:szCs w:val="32"/>
                <w:lang w:eastAsia="en-US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  <w:lang w:eastAsia="en-US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32"/>
                <w:szCs w:val="32"/>
                <w:lang w:eastAsia="en-US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  <w:lang w:eastAsia="en-US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32"/>
                <w:szCs w:val="32"/>
                <w:lang w:eastAsia="en-US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  <w:lang w:eastAsia="en-US"/>
              </w:rPr>
            </w:r>
          </w:p>
          <w:p>
            <w:pPr>
              <w:pStyle w:val="Normal"/>
              <w:widowControl w:val="false"/>
              <w:jc w:val="left"/>
              <w:rPr>
                <w:rFonts w:ascii="Arial" w:hAnsi="Arial" w:cs="Arial"/>
                <w:sz w:val="32"/>
                <w:szCs w:val="32"/>
                <w:lang w:eastAsia="en-US" w:bidi="ar-DZ"/>
              </w:rPr>
            </w:pPr>
            <w:r>
              <w:rPr>
                <w:rFonts w:ascii="Arial" w:hAnsi="Arial" w:cs="Arial"/>
                <w:sz w:val="32"/>
                <w:sz w:val="32"/>
                <w:szCs w:val="32"/>
                <w:rtl w:val="true"/>
                <w:lang w:eastAsia="en-US" w:bidi="ar-DZ"/>
              </w:rPr>
              <w:t>تحفـظ في الملـف الإداري لـلمعنـي طـبقـا للتـعـليـمـة رقـم</w:t>
            </w:r>
            <w:r>
              <w:rPr>
                <w:rFonts w:cs="Arial" w:ascii="Arial" w:hAnsi="Arial"/>
                <w:sz w:val="32"/>
                <w:szCs w:val="32"/>
                <w:rtl w:val="true"/>
                <w:lang w:eastAsia="en-US" w:bidi="ar-DZ"/>
              </w:rPr>
              <w:t xml:space="preserve">: </w:t>
            </w:r>
            <w:r>
              <w:rPr>
                <w:rFonts w:cs="Arial" w:ascii="Arial" w:hAnsi="Arial"/>
                <w:sz w:val="32"/>
                <w:szCs w:val="32"/>
                <w:lang w:eastAsia="en-US" w:bidi="ar-DZ"/>
              </w:rPr>
              <w:t>3273/2022</w:t>
            </w:r>
            <w:r>
              <w:rPr>
                <w:rFonts w:cs="Arial" w:ascii="Arial" w:hAnsi="Arial"/>
                <w:sz w:val="32"/>
                <w:szCs w:val="32"/>
                <w:rtl w:val="true"/>
                <w:lang w:eastAsia="en-US" w:bidi="ar-DZ"/>
              </w:rPr>
              <w:t>/</w:t>
            </w:r>
            <w:r>
              <w:rPr>
                <w:rFonts w:ascii="Arial" w:hAnsi="Arial" w:cs="Arial"/>
                <w:sz w:val="32"/>
                <w:sz w:val="32"/>
                <w:szCs w:val="32"/>
                <w:rtl w:val="true"/>
                <w:lang w:eastAsia="en-US" w:bidi="ar-DZ"/>
              </w:rPr>
              <w:t>قيا</w:t>
            </w:r>
            <w:r>
              <w:rPr>
                <w:rFonts w:cs="Arial" w:ascii="Arial" w:hAnsi="Arial"/>
                <w:sz w:val="32"/>
                <w:szCs w:val="32"/>
                <w:rtl w:val="true"/>
                <w:lang w:eastAsia="en-US" w:bidi="ar-DZ"/>
              </w:rPr>
              <w:t>/</w:t>
            </w:r>
            <w:r>
              <w:rPr>
                <w:rFonts w:ascii="Arial" w:hAnsi="Arial" w:cs="Arial"/>
                <w:sz w:val="32"/>
                <w:sz w:val="32"/>
                <w:szCs w:val="32"/>
                <w:rtl w:val="true"/>
                <w:lang w:eastAsia="en-US" w:bidi="ar-DZ"/>
              </w:rPr>
              <w:t>ن ع</w:t>
            </w:r>
            <w:r>
              <w:rPr>
                <w:rFonts w:cs="Arial" w:ascii="Arial" w:hAnsi="Arial"/>
                <w:sz w:val="32"/>
                <w:szCs w:val="32"/>
                <w:lang w:eastAsia="en-US" w:bidi="ar-DZ"/>
              </w:rPr>
              <w:t>2</w:t>
            </w:r>
            <w:r>
              <w:rPr>
                <w:rFonts w:cs="Arial" w:ascii="Arial" w:hAnsi="Arial"/>
                <w:sz w:val="32"/>
                <w:szCs w:val="32"/>
                <w:rtl w:val="true"/>
                <w:lang w:eastAsia="en-US" w:bidi="ar-DZ"/>
              </w:rPr>
              <w:t xml:space="preserve"> </w:t>
            </w:r>
            <w:r>
              <w:rPr>
                <w:rFonts w:ascii="Arial" w:hAnsi="Arial" w:cs="Arial"/>
                <w:sz w:val="32"/>
                <w:sz w:val="32"/>
                <w:szCs w:val="32"/>
                <w:rtl w:val="true"/>
                <w:lang w:eastAsia="en-US" w:bidi="ar-DZ"/>
              </w:rPr>
              <w:t xml:space="preserve">بتاريخ </w:t>
            </w:r>
            <w:r>
              <w:rPr>
                <w:rFonts w:cs="Arial" w:ascii="Arial" w:hAnsi="Arial"/>
                <w:sz w:val="32"/>
                <w:szCs w:val="32"/>
                <w:lang w:eastAsia="en-US" w:bidi="ar-DZ"/>
              </w:rPr>
              <w:t>02/11</w:t>
            </w:r>
            <w:r>
              <w:rPr>
                <w:rFonts w:cs="Arial" w:ascii="Arial" w:hAnsi="Arial"/>
                <w:sz w:val="32"/>
                <w:szCs w:val="32"/>
                <w:rtl w:val="true"/>
                <w:lang w:eastAsia="en-US" w:bidi="ar-DZ"/>
              </w:rPr>
              <w:t xml:space="preserve">/ </w:t>
            </w:r>
            <w:r>
              <w:rPr>
                <w:rFonts w:cs="Arial" w:ascii="Arial" w:hAnsi="Arial"/>
                <w:sz w:val="32"/>
                <w:szCs w:val="32"/>
                <w:lang w:eastAsia="en-US" w:bidi="ar-DZ"/>
              </w:rPr>
              <w:t>2022</w:t>
            </w:r>
            <w:r>
              <w:rPr>
                <w:rFonts w:cs="Arial" w:ascii="Arial" w:hAnsi="Arial"/>
                <w:sz w:val="32"/>
                <w:szCs w:val="32"/>
                <w:rtl w:val="true"/>
                <w:lang w:eastAsia="en-US" w:bidi="ar-DZ"/>
              </w:rPr>
              <w:t>.</w:t>
            </w:r>
          </w:p>
          <w:p>
            <w:pPr>
              <w:pStyle w:val="Normal"/>
              <w:widowControl w:val="false"/>
              <w:jc w:val="left"/>
              <w:rPr>
                <w:rFonts w:ascii="Arial" w:hAnsi="Arial" w:cs="Arial"/>
                <w:sz w:val="32"/>
                <w:szCs w:val="32"/>
                <w:lang w:eastAsia="en-US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  <w:lang w:eastAsia="en-US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32"/>
                <w:szCs w:val="32"/>
                <w:lang w:eastAsia="en-US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  <w:lang w:eastAsia="en-US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32"/>
                <w:szCs w:val="32"/>
                <w:lang w:eastAsia="en-US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  <w:lang w:eastAsia="en-US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32"/>
                <w:szCs w:val="32"/>
                <w:lang w:eastAsia="en-US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  <w:lang w:eastAsia="en-US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32"/>
                <w:szCs w:val="32"/>
                <w:lang w:eastAsia="en-US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  <w:lang w:eastAsia="en-US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32"/>
                <w:szCs w:val="32"/>
                <w:lang w:eastAsia="en-US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  <w:lang w:eastAsia="en-US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32"/>
                <w:szCs w:val="32"/>
                <w:lang w:eastAsia="en-US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  <w:lang w:eastAsia="en-US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32"/>
                <w:szCs w:val="32"/>
                <w:lang w:eastAsia="en-US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  <w:lang w:eastAsia="en-US"/>
              </w:rPr>
            </w:r>
          </w:p>
        </w:tc>
      </w:tr>
      <w:tr>
        <w:trPr>
          <w:trHeight w:val="64" w:hRule="atLeast"/>
        </w:trPr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32"/>
                <w:szCs w:val="32"/>
                <w:lang w:eastAsia="en-US"/>
              </w:rPr>
            </w:pP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  <w:lang w:eastAsia="en-US"/>
              </w:rPr>
              <w:t>المجموع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32"/>
                <w:szCs w:val="32"/>
                <w:lang w:eastAsia="en-US"/>
              </w:rPr>
            </w:pPr>
            <w:r>
              <w:rPr>
                <w:rFonts w:cs="Arial" w:ascii="Arial" w:hAnsi="Arial"/>
                <w:sz w:val="32"/>
                <w:szCs w:val="32"/>
                <w:lang w:eastAsia="en-US"/>
              </w:rPr>
              <w:t>01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32"/>
                <w:szCs w:val="32"/>
                <w:lang w:eastAsia="en-US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  <w:lang w:eastAsia="en-US"/>
              </w:rPr>
            </w:r>
          </w:p>
        </w:tc>
      </w:tr>
    </w:tbl>
    <w:p>
      <w:pPr>
        <w:pStyle w:val="Title"/>
        <w:bidi w:val="1"/>
        <w:jc w:val="center"/>
        <w:rPr>
          <w:rFonts w:ascii="Arial" w:hAnsi="Arial" w:cs="Arial"/>
          <w:sz w:val="8"/>
          <w:szCs w:val="8"/>
          <w:u w:val="single"/>
        </w:rPr>
      </w:pPr>
      <w:r>
        <w:rPr>
          <w:rFonts w:cs="Arial" w:ascii="Arial" w:hAnsi="Arial"/>
          <w:sz w:val="8"/>
          <w:szCs w:val="8"/>
          <w:u w:val="single"/>
          <w:rtl w:val="true"/>
        </w:rPr>
      </w:r>
    </w:p>
    <w:p>
      <w:pPr>
        <w:pStyle w:val="Title"/>
        <w:bidi w:val="1"/>
        <w:jc w:val="center"/>
        <w:rPr>
          <w:rFonts w:ascii="Arial" w:hAnsi="Arial" w:cs="Arial"/>
          <w:u w:val="single"/>
          <w:lang w:val="fr-FR" w:bidi="ar-DZ"/>
        </w:rPr>
      </w:pPr>
      <w:r>
        <w:rPr>
          <w:rFonts w:ascii="Arial" w:hAnsi="Arial" w:cs="Arial"/>
          <w:rtl w:val="true"/>
        </w:rPr>
        <w:t xml:space="preserve">استلم يوم </w:t>
      </w:r>
      <w:r>
        <w:rPr>
          <w:rFonts w:cs="Arial" w:ascii="Arial" w:hAnsi="Arial"/>
          <w:rtl w:val="true"/>
        </w:rPr>
        <w:t>:.............</w:t>
      </w:r>
      <w:r>
        <w:rPr>
          <w:rFonts w:cs="Arial"/>
          <w:rtl w:val="true"/>
          <w:lang w:bidi="ar-DZ"/>
        </w:rPr>
        <w:t xml:space="preserve">                                          </w:t>
      </w:r>
      <w:r>
        <w:rPr>
          <w:rFonts w:cs="Arial"/>
          <w:b/>
          <w:b/>
          <w:bCs/>
          <w:u w:val="single"/>
          <w:rtl w:val="true"/>
          <w:lang w:eastAsia="fr-FR"/>
        </w:rPr>
        <w:t xml:space="preserve">رئيس مركز الأرشيف العسكري الوسيط </w:t>
      </w:r>
      <w:r>
        <w:rPr>
          <w:rFonts w:cs="Arial"/>
          <w:b/>
          <w:bCs/>
          <w:u w:val="single"/>
          <w:rtl w:val="true"/>
          <w:lang w:eastAsia="fr-FR"/>
        </w:rPr>
        <w:t>/</w:t>
      </w:r>
      <w:r>
        <w:rPr>
          <w:rFonts w:cs="Arial"/>
          <w:b/>
          <w:b/>
          <w:bCs/>
          <w:u w:val="single"/>
          <w:rtl w:val="true"/>
          <w:lang w:eastAsia="fr-FR"/>
        </w:rPr>
        <w:t>ن ع</w:t>
      </w:r>
      <w:r>
        <w:rPr>
          <w:rFonts w:cs="Arial"/>
          <w:b/>
          <w:bCs/>
          <w:u w:val="single"/>
          <w:lang w:eastAsia="fr-FR"/>
        </w:rPr>
        <w:t>2</w:t>
      </w:r>
    </w:p>
    <w:p>
      <w:pPr>
        <w:pStyle w:val="Title"/>
        <w:bidi w:val="1"/>
        <w:jc w:val="left"/>
        <w:rPr>
          <w:rFonts w:ascii="Arial" w:hAnsi="Arial" w:cs="Arial"/>
          <w:u w:val="single"/>
        </w:rPr>
      </w:pPr>
      <w:r>
        <w:rPr>
          <w:rFonts w:ascii="Arial" w:hAnsi="Arial" w:cs="Arial"/>
          <w:rtl w:val="true"/>
        </w:rPr>
        <w:t xml:space="preserve">من طرف </w:t>
      </w:r>
      <w:r>
        <w:rPr>
          <w:rFonts w:cs="Arial" w:ascii="Arial" w:hAnsi="Arial"/>
          <w:rtl w:val="true"/>
        </w:rPr>
        <w:t>:............</w:t>
      </w:r>
    </w:p>
    <w:p>
      <w:pPr>
        <w:pStyle w:val="Title"/>
        <w:bidi w:val="1"/>
        <w:jc w:val="center"/>
        <w:rPr>
          <w:rFonts w:ascii="Arial" w:hAnsi="Arial" w:cs="Arial"/>
          <w:u w:val="single"/>
          <w:lang w:val="fr-FR"/>
          <w:del w:id="14" w:author="Unknown Author" w:date="2023-01-06T21:20:56Z"/>
        </w:rPr>
      </w:pPr>
      <w:del w:id="13" w:author="Unknown Author" w:date="2023-01-06T21:20:56Z">
        <w:r>
          <w:rPr>
            <w:rFonts w:cs="Arial" w:ascii="Arial" w:hAnsi="Arial"/>
            <w:u w:val="single"/>
            <w:rtl w:val="true"/>
            <w:lang w:val="fr-FR"/>
          </w:rPr>
        </w:r>
      </w:del>
    </w:p>
    <w:p>
      <w:pPr>
        <w:pStyle w:val="Title"/>
        <w:bidi w:val="1"/>
        <w:jc w:val="center"/>
        <w:rPr>
          <w:rFonts w:ascii="Arial" w:hAnsi="Arial" w:cs="Arial"/>
          <w:u w:val="single"/>
          <w:lang w:val="fr-FR"/>
          <w:del w:id="16" w:author="Unknown Author" w:date="2023-01-06T21:20:56Z"/>
        </w:rPr>
      </w:pPr>
      <w:del w:id="15" w:author="Unknown Author" w:date="2023-01-06T21:20:56Z">
        <w:r>
          <w:rPr>
            <w:rFonts w:cs="Arial" w:ascii="Arial" w:hAnsi="Arial"/>
            <w:u w:val="single"/>
            <w:rtl w:val="true"/>
            <w:lang w:val="fr-FR"/>
          </w:rPr>
        </w:r>
      </w:del>
    </w:p>
    <w:p>
      <w:pPr>
        <w:pStyle w:val="Title"/>
        <w:bidi w:val="1"/>
        <w:jc w:val="center"/>
        <w:rPr>
          <w:rFonts w:ascii="Arial" w:hAnsi="Arial" w:cs="Arial"/>
          <w:u w:val="single"/>
          <w:lang w:val="fr-FR"/>
          <w:del w:id="18" w:author="Unknown Author" w:date="2023-01-06T21:20:56Z"/>
        </w:rPr>
      </w:pPr>
      <w:del w:id="17" w:author="Unknown Author" w:date="2023-01-06T21:20:56Z">
        <w:r>
          <w:rPr>
            <w:rFonts w:cs="Arial" w:ascii="Arial" w:hAnsi="Arial"/>
            <w:u w:val="single"/>
            <w:rtl w:val="true"/>
            <w:lang w:val="fr-FR"/>
          </w:rPr>
        </w:r>
      </w:del>
    </w:p>
    <w:p>
      <w:pPr>
        <w:pStyle w:val="Title"/>
        <w:bidi w:val="1"/>
        <w:jc w:val="center"/>
        <w:rPr>
          <w:rFonts w:ascii="Arial" w:hAnsi="Arial" w:cs="Arial"/>
          <w:u w:val="single"/>
          <w:lang w:val="fr-FR"/>
          <w:del w:id="20" w:author="Unknown Author" w:date="2023-01-06T21:20:56Z"/>
        </w:rPr>
      </w:pPr>
      <w:del w:id="19" w:author="Unknown Author" w:date="2023-01-06T21:20:56Z">
        <w:r>
          <w:rPr>
            <w:rFonts w:cs="Arial" w:ascii="Arial" w:hAnsi="Arial"/>
            <w:u w:val="single"/>
            <w:rtl w:val="true"/>
            <w:lang w:val="fr-FR"/>
          </w:rPr>
        </w:r>
      </w:del>
    </w:p>
    <w:p>
      <w:pPr>
        <w:pStyle w:val="Title"/>
        <w:jc w:val="center"/>
        <w:rPr/>
      </w:pPr>
      <w:ins w:id="21" w:author="Unknown Author" w:date="2023-01-10T15:18:11Z">
        <w:r>
          <w:rPr/>
          <w:t>old</w:t>
        </w:r>
      </w:ins>
    </w:p>
    <w:sectPr>
      <w:type w:val="nextPage"/>
      <w:pgSz w:w="12240" w:h="15840"/>
      <w:pgMar w:left="567" w:right="567" w:gutter="0" w:header="0" w:top="170" w:footer="0" w:bottom="51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trackRevision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16bef"/>
    <w:pPr>
      <w:widowControl/>
      <w:suppressAutoHyphens w:val="true"/>
      <w:bidi w:val="1"/>
      <w:spacing w:lineRule="auto" w:line="240" w:before="0" w:after="0"/>
      <w:jc w:val="left"/>
    </w:pPr>
    <w:rPr>
      <w:rFonts w:ascii="Times New Roman" w:hAnsi="Times New Roman" w:eastAsia="Times New Roman" w:cs="Traditional Arabic"/>
      <w:color w:val="auto"/>
      <w:kern w:val="0"/>
      <w:sz w:val="20"/>
      <w:szCs w:val="24"/>
      <w:lang w:val="fr-FR" w:eastAsia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Car" w:customStyle="1">
    <w:name w:val="Titre Car"/>
    <w:basedOn w:val="DefaultParagraphFont"/>
    <w:link w:val="Title"/>
    <w:qFormat/>
    <w:rsid w:val="00516bef"/>
    <w:rPr>
      <w:rFonts w:ascii="Times New Roman" w:hAnsi="Times New Roman" w:eastAsia="Times New Roman" w:cs="Times New Roman"/>
      <w:sz w:val="32"/>
      <w:szCs w:val="32"/>
      <w:lang w:val="x-none" w:eastAsia="x-none"/>
    </w:rPr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2a2237"/>
    <w:rPr>
      <w:rFonts w:ascii="Segoe UI" w:hAnsi="Segoe UI" w:eastAsia="Times New Roman" w:cs="Segoe UI"/>
      <w:sz w:val="18"/>
      <w:szCs w:val="18"/>
      <w:lang w:val="fr-FR" w:eastAsia="fr-FR"/>
    </w:rPr>
  </w:style>
  <w:style w:type="character" w:styleId="LineNumbering">
    <w:name w:val="Line Numbering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link w:val="TitreCar"/>
    <w:qFormat/>
    <w:rsid w:val="00516bef"/>
    <w:pPr>
      <w:bidi w:val="0"/>
      <w:jc w:val="right"/>
    </w:pPr>
    <w:rPr>
      <w:rFonts w:cs="Times New Roman"/>
      <w:sz w:val="32"/>
      <w:szCs w:val="32"/>
      <w:lang w:val="x-none" w:eastAsia="x-none"/>
    </w:rPr>
  </w:style>
  <w:style w:type="paragraph" w:styleId="Caption1">
    <w:name w:val="caption"/>
    <w:basedOn w:val="Normal"/>
    <w:next w:val="Normal"/>
    <w:qFormat/>
    <w:rsid w:val="00516bef"/>
    <w:pPr>
      <w:bidi w:val="0"/>
      <w:jc w:val="left"/>
    </w:pPr>
    <w:rPr>
      <w:rFonts w:ascii="Arial" w:hAnsi="Arial" w:cs="Times New Roman"/>
      <w:sz w:val="36"/>
      <w:szCs w:val="36"/>
      <w:lang w:eastAsia="en-US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2a2237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7646A-576E-46A4-9D0F-BD1727428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LibreOffice/7.3.7.2$Linux_X86_64 LibreOffice_project/30$Build-2</Application>
  <AppVersion>15.0000</AppVersion>
  <Pages>2</Pages>
  <Words>89</Words>
  <Characters>579</Characters>
  <CharactersWithSpaces>821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2022-11-11T02:14:00Z</dcterms:created>
  <dc:creator>Windows User</dc:creator>
  <dc:description/>
  <dc:language>en-US</dc:language>
  <cp:lastModifiedBy/>
  <cp:lastPrinted>2022-11-11T02:31:00Z</cp:lastPrinted>
  <dcterms:modified xsi:type="dcterms:W3CDTF">2023-01-10T15:18:15Z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